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ED552" w14:textId="77777777" w:rsidR="00527840" w:rsidRDefault="00527840" w:rsidP="00527840">
      <w:pPr>
        <w:pStyle w:val="1"/>
        <w:numPr>
          <w:ilvl w:val="0"/>
          <w:numId w:val="1"/>
        </w:numPr>
      </w:pPr>
      <w:bookmarkStart w:id="0" w:name="_Toc432947854"/>
      <w:bookmarkStart w:id="1" w:name="_Toc432947856"/>
      <w:r>
        <w:rPr>
          <w:rFonts w:hint="eastAsia"/>
        </w:rPr>
        <w:t>项目环境</w:t>
      </w:r>
      <w:bookmarkEnd w:id="0"/>
    </w:p>
    <w:p w14:paraId="320A77BE" w14:textId="77777777" w:rsidR="00527840" w:rsidRDefault="00527840" w:rsidP="00527840">
      <w:pPr>
        <w:pStyle w:val="2"/>
        <w:numPr>
          <w:ilvl w:val="1"/>
          <w:numId w:val="1"/>
        </w:numPr>
      </w:pPr>
      <w:bookmarkStart w:id="2" w:name="_Toc432947855"/>
      <w:r>
        <w:rPr>
          <w:rFonts w:hint="eastAsia"/>
        </w:rPr>
        <w:t>操作环境</w:t>
      </w:r>
      <w:bookmarkEnd w:id="2"/>
      <w:ins w:id="3" w:author="st0001" w:date="2016-10-14T16:44:00Z">
        <w:del w:id="4" w:author="Microsoft Office 用户" w:date="2016-10-14T16:56:00Z">
          <w:r w:rsidR="00BB2E6D" w:rsidDel="00EB4C5D">
            <w:rPr>
              <w:rFonts w:hint="eastAsia"/>
            </w:rPr>
            <w:delText>使用时间界定学习，</w:delText>
          </w:r>
        </w:del>
      </w:ins>
      <w:ins w:id="5" w:author="st0001" w:date="2016-10-14T16:45:00Z">
        <w:del w:id="6" w:author="Microsoft Office 用户" w:date="2016-10-14T16:56:00Z">
          <w:r w:rsidR="00BB2E6D" w:rsidDel="00EB4C5D">
            <w:rPr>
              <w:rFonts w:hint="eastAsia"/>
            </w:rPr>
            <w:delText>看了书，自己的理解</w:delText>
          </w:r>
        </w:del>
      </w:ins>
    </w:p>
    <w:p w14:paraId="65D16717" w14:textId="3C3CE7CB" w:rsidR="00527840" w:rsidDel="00EB4C5D" w:rsidRDefault="00527840" w:rsidP="00527840">
      <w:pPr>
        <w:pStyle w:val="a7"/>
        <w:numPr>
          <w:ilvl w:val="0"/>
          <w:numId w:val="3"/>
        </w:numPr>
        <w:ind w:firstLineChars="0"/>
        <w:rPr>
          <w:del w:id="7" w:author="Microsoft Office 用户" w:date="2016-10-14T16:55:00Z"/>
        </w:rPr>
      </w:pPr>
      <w:del w:id="8" w:author="Microsoft Office 用户" w:date="2016-10-14T16:56:00Z">
        <w:r w:rsidDel="00E05340">
          <w:rPr>
            <w:rFonts w:hint="eastAsia"/>
          </w:rPr>
          <w:delText>OE-01：</w:delText>
        </w:r>
      </w:del>
      <w:del w:id="9" w:author="Microsoft Office 用户" w:date="2016-10-14T16:55:00Z">
        <w:r w:rsidRPr="0099016A" w:rsidDel="00EB4C5D">
          <w:rPr>
            <w:rFonts w:hint="eastAsia"/>
          </w:rPr>
          <w:delText>用户在每天正常学习</w:delText>
        </w:r>
        <w:r w:rsidDel="00EB4C5D">
          <w:rPr>
            <w:rFonts w:hint="eastAsia"/>
          </w:rPr>
          <w:delText>生活</w:delText>
        </w:r>
        <w:r w:rsidRPr="0099016A" w:rsidDel="00EB4C5D">
          <w:rPr>
            <w:rFonts w:hint="eastAsia"/>
          </w:rPr>
          <w:delText>时间访问系统</w:delText>
        </w:r>
        <w:r w:rsidDel="00EB4C5D">
          <w:rPr>
            <w:rFonts w:hint="eastAsia"/>
          </w:rPr>
          <w:delText>。</w:delText>
        </w:r>
      </w:del>
    </w:p>
    <w:p w14:paraId="2D6CB7DF" w14:textId="20A8A9D6" w:rsidR="00527840" w:rsidRDefault="00527840" w:rsidP="005278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OE-0</w:t>
      </w:r>
      <w:ins w:id="10" w:author="Microsoft Office 用户" w:date="2016-10-14T16:56:00Z">
        <w:r w:rsidR="00E05340">
          <w:t>1</w:t>
        </w:r>
      </w:ins>
      <w:bookmarkStart w:id="11" w:name="_GoBack"/>
      <w:bookmarkEnd w:id="11"/>
      <w:r>
        <w:rPr>
          <w:rFonts w:hint="eastAsia"/>
        </w:rPr>
        <w:t>：</w:t>
      </w:r>
      <w:r w:rsidRPr="0099016A">
        <w:rPr>
          <w:rFonts w:hint="eastAsia"/>
        </w:rPr>
        <w:t>数据统一存储在网站服务器端</w:t>
      </w:r>
      <w:r>
        <w:rPr>
          <w:rFonts w:hint="eastAsia"/>
        </w:rPr>
        <w:t>。</w:t>
      </w:r>
    </w:p>
    <w:p w14:paraId="3ED6A9AC" w14:textId="37C731A1" w:rsidR="00527840" w:rsidRDefault="00527840" w:rsidP="005278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OE-0</w:t>
      </w:r>
      <w:ins w:id="12" w:author="Microsoft Office 用户" w:date="2016-10-14T16:56:00Z">
        <w:r w:rsidR="00E05340">
          <w:t>2</w:t>
        </w:r>
      </w:ins>
      <w:del w:id="13" w:author="Microsoft Office 用户" w:date="2016-10-14T16:56:00Z">
        <w:r w:rsidDel="00E05340">
          <w:rPr>
            <w:rFonts w:hint="eastAsia"/>
          </w:rPr>
          <w:delText>3</w:delText>
        </w:r>
      </w:del>
      <w:r>
        <w:rPr>
          <w:rFonts w:hint="eastAsia"/>
        </w:rPr>
        <w:t>：</w:t>
      </w:r>
      <w:r w:rsidRPr="0099016A">
        <w:rPr>
          <w:rFonts w:hint="eastAsia"/>
        </w:rPr>
        <w:t>用户使用各种类型的浏览器访问系统</w:t>
      </w:r>
      <w:r>
        <w:rPr>
          <w:rFonts w:hint="eastAsia"/>
        </w:rPr>
        <w:t>。</w:t>
      </w:r>
    </w:p>
    <w:p w14:paraId="4C380626" w14:textId="6FC7C514" w:rsidR="00527840" w:rsidRDefault="00527840" w:rsidP="005278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OE-0</w:t>
      </w:r>
      <w:ins w:id="14" w:author="Microsoft Office 用户" w:date="2016-10-14T16:56:00Z">
        <w:r w:rsidR="00E05340">
          <w:t>3</w:t>
        </w:r>
      </w:ins>
      <w:del w:id="15" w:author="Microsoft Office 用户" w:date="2016-10-14T16:56:00Z">
        <w:r w:rsidDel="00E05340">
          <w:rPr>
            <w:rFonts w:hint="eastAsia"/>
          </w:rPr>
          <w:delText>4</w:delText>
        </w:r>
      </w:del>
      <w:r>
        <w:rPr>
          <w:rFonts w:hint="eastAsia"/>
        </w:rPr>
        <w:t>：</w:t>
      </w:r>
      <w:r w:rsidRPr="0099016A">
        <w:rPr>
          <w:rFonts w:hint="eastAsia"/>
        </w:rPr>
        <w:t>用户能够容忍服务中断的频率不超过1次/月</w:t>
      </w:r>
      <w:r>
        <w:rPr>
          <w:rFonts w:hint="eastAsia"/>
        </w:rPr>
        <w:t>。</w:t>
      </w:r>
    </w:p>
    <w:p w14:paraId="07952773" w14:textId="4B0253FF" w:rsidR="00E05340" w:rsidRDefault="00E05340" w:rsidP="00E053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OE-04</w:t>
      </w:r>
      <w:r>
        <w:rPr>
          <w:rFonts w:hint="eastAsia"/>
        </w:rPr>
        <w:t>：</w:t>
      </w:r>
      <w:r>
        <w:t>用户能够容忍</w:t>
      </w:r>
      <w:r>
        <w:t>访问时最大响应时间小于</w:t>
      </w:r>
      <w:r w:rsidR="00BE29B2">
        <w:t>5</w:t>
      </w:r>
      <w:r>
        <w:rPr>
          <w:rFonts w:hint="eastAsia"/>
        </w:rPr>
        <w:t>s</w:t>
      </w:r>
    </w:p>
    <w:p w14:paraId="1C50B167" w14:textId="77777777" w:rsidR="00527840" w:rsidDel="007A5C18" w:rsidRDefault="00527840" w:rsidP="00527840">
      <w:pPr>
        <w:pStyle w:val="a7"/>
        <w:numPr>
          <w:ilvl w:val="0"/>
          <w:numId w:val="3"/>
        </w:numPr>
        <w:ind w:firstLineChars="0"/>
        <w:rPr>
          <w:del w:id="16" w:author="Microsoft Office 用户" w:date="2016-10-14T16:58:00Z"/>
        </w:rPr>
      </w:pPr>
      <w:r>
        <w:rPr>
          <w:rFonts w:hint="eastAsia"/>
        </w:rPr>
        <w:t>OE-05：需要为用户个人信息</w:t>
      </w:r>
      <w:r w:rsidRPr="0099016A">
        <w:rPr>
          <w:rFonts w:hint="eastAsia"/>
        </w:rPr>
        <w:t>提供安全控制和数据保</w:t>
      </w:r>
      <w:r>
        <w:rPr>
          <w:rFonts w:hint="eastAsia"/>
        </w:rPr>
        <w:t>护。</w:t>
      </w:r>
    </w:p>
    <w:p w14:paraId="5EB28ED6" w14:textId="77777777" w:rsidR="00527840" w:rsidRPr="007A5C18" w:rsidRDefault="00527840" w:rsidP="007A5C18">
      <w:pPr>
        <w:pStyle w:val="a7"/>
        <w:numPr>
          <w:ilvl w:val="0"/>
          <w:numId w:val="3"/>
        </w:numPr>
        <w:ind w:firstLineChars="0"/>
        <w:rPr>
          <w:rFonts w:eastAsiaTheme="majorHAnsi"/>
          <w:rPrChange w:id="17" w:author="Microsoft Office 用户" w:date="2016-10-14T16:58:00Z">
            <w:rPr/>
          </w:rPrChange>
        </w:rPr>
        <w:pPrChange w:id="18" w:author="Microsoft Office 用户" w:date="2016-10-14T16:58:00Z">
          <w:pPr>
            <w:pStyle w:val="2"/>
            <w:ind w:left="225"/>
          </w:pPr>
        </w:pPrChange>
      </w:pPr>
    </w:p>
    <w:p w14:paraId="031EA075" w14:textId="77777777" w:rsidR="009B6653" w:rsidRPr="00527840" w:rsidRDefault="009B6653" w:rsidP="00527840">
      <w:pPr>
        <w:pStyle w:val="2"/>
        <w:ind w:left="225"/>
        <w:rPr>
          <w:rFonts w:eastAsiaTheme="majorHAnsi"/>
        </w:rPr>
      </w:pPr>
      <w:r w:rsidRPr="00527840">
        <w:rPr>
          <w:rFonts w:eastAsiaTheme="majorHAnsi" w:hint="eastAsia"/>
        </w:rPr>
        <w:t>涉众</w:t>
      </w:r>
      <w:bookmarkStart w:id="19" w:name="_Toc432947857"/>
      <w:bookmarkEnd w:id="1"/>
    </w:p>
    <w:p w14:paraId="48FE4D85" w14:textId="77777777" w:rsidR="009B6653" w:rsidRPr="00527840" w:rsidRDefault="009B6653" w:rsidP="009B6653">
      <w:pPr>
        <w:pStyle w:val="a7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Chars="0"/>
        <w:jc w:val="center"/>
        <w:outlineLvl w:val="0"/>
        <w:rPr>
          <w:rFonts w:asciiTheme="majorHAnsi" w:eastAsiaTheme="majorHAnsi" w:hAnsiTheme="majorHAnsi"/>
          <w:b/>
          <w:bCs/>
          <w:lang w:val="zh-TW" w:eastAsia="zh-TW"/>
        </w:rPr>
      </w:pPr>
      <w:r w:rsidRPr="00527840">
        <w:rPr>
          <w:rFonts w:asciiTheme="majorHAnsi" w:eastAsiaTheme="majorHAnsi" w:hAnsiTheme="majorHAnsi" w:cs="微软雅黑" w:hint="eastAsia"/>
          <w:lang w:val="zh-TW" w:eastAsia="zh-TW"/>
        </w:rPr>
        <w:t>涉众拓展特征描述</w:t>
      </w:r>
    </w:p>
    <w:tbl>
      <w:tblPr>
        <w:tblStyle w:val="TableNormal"/>
        <w:tblW w:w="829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B6653" w:rsidRPr="00527840" w14:paraId="6D0A5C3A" w14:textId="77777777" w:rsidTr="006C33AF">
        <w:trPr>
          <w:trHeight w:val="310"/>
          <w:jc w:val="center"/>
        </w:trPr>
        <w:tc>
          <w:tcPr>
            <w:tcW w:w="1659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B6D1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jc w:val="center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cs="微软雅黑" w:hint="eastAsia"/>
                <w:color w:val="FFFFFF"/>
                <w:u w:color="FFFFFF"/>
                <w:lang w:val="zh-TW" w:eastAsia="zh-TW"/>
              </w:rPr>
              <w:t>涉</w:t>
            </w:r>
            <w:r w:rsidRPr="00527840">
              <w:rPr>
                <w:rFonts w:asciiTheme="majorHAnsi" w:eastAsiaTheme="majorHAnsi" w:hAnsiTheme="majorHAnsi" w:cs="Arial Unicode MS" w:hint="eastAsia"/>
                <w:color w:val="FFFFFF"/>
                <w:u w:color="FFFFFF"/>
                <w:lang w:val="zh-TW" w:eastAsia="zh-TW"/>
              </w:rPr>
              <w:t>众</w:t>
            </w:r>
          </w:p>
        </w:tc>
        <w:tc>
          <w:tcPr>
            <w:tcW w:w="1659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560D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jc w:val="center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cs="Arial Unicode MS" w:hint="eastAsia"/>
                <w:color w:val="FFFFFF"/>
                <w:u w:color="FFFFFF"/>
                <w:lang w:val="zh-TW" w:eastAsia="zh-TW"/>
              </w:rPr>
              <w:t>主要目标</w:t>
            </w:r>
          </w:p>
        </w:tc>
        <w:tc>
          <w:tcPr>
            <w:tcW w:w="1659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C20AB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jc w:val="center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cs="Arial Unicode MS" w:hint="eastAsia"/>
                <w:color w:val="FFFFFF"/>
                <w:u w:color="FFFFFF"/>
                <w:lang w:val="zh-TW" w:eastAsia="zh-TW"/>
              </w:rPr>
              <w:t>态度</w:t>
            </w:r>
          </w:p>
        </w:tc>
        <w:tc>
          <w:tcPr>
            <w:tcW w:w="1659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01D5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jc w:val="center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cs="Arial Unicode MS" w:hint="eastAsia"/>
                <w:color w:val="FFFFFF"/>
                <w:u w:color="FFFFFF"/>
                <w:lang w:val="zh-TW" w:eastAsia="zh-TW"/>
              </w:rPr>
              <w:t>主要关注点</w:t>
            </w:r>
          </w:p>
        </w:tc>
        <w:tc>
          <w:tcPr>
            <w:tcW w:w="1660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92DAE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jc w:val="center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cs="Arial Unicode MS" w:hint="eastAsia"/>
                <w:color w:val="FFFFFF"/>
                <w:u w:color="FFFFFF"/>
                <w:lang w:val="zh-TW" w:eastAsia="zh-TW"/>
              </w:rPr>
              <w:t>约束条件</w:t>
            </w:r>
          </w:p>
        </w:tc>
      </w:tr>
      <w:tr w:rsidR="009B6653" w:rsidRPr="00527840" w14:paraId="48BF4BF9" w14:textId="77777777" w:rsidTr="006C33AF">
        <w:trPr>
          <w:trHeight w:val="2110"/>
          <w:jc w:val="center"/>
        </w:trPr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10C1D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  <w:b/>
                <w:bCs/>
                <w:lang w:val="zh-TW" w:eastAsia="zh-TW"/>
              </w:rPr>
              <w:t>发帖者</w:t>
            </w:r>
          </w:p>
        </w:tc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95DF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ind w:firstLine="210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  <w:lang w:val="zh-TW" w:eastAsia="zh-TW"/>
              </w:rPr>
              <w:t>针对某一课程提出讨论话题或者分享学习经验，获得建议</w:t>
            </w:r>
          </w:p>
        </w:tc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43D9E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ind w:firstLine="210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cs="Arial Unicode MS" w:hint="eastAsia"/>
                <w:lang w:val="zh-TW" w:eastAsia="zh-TW"/>
              </w:rPr>
              <w:t>如果自己发起的讨论可以得到很多有价值的回复，则会很愿意使用本系统；否则可能不太愿意使用</w:t>
            </w:r>
          </w:p>
        </w:tc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C9351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/>
              </w:rPr>
              <w:t xml:space="preserve"> </w:t>
            </w:r>
            <w:r w:rsidRPr="00527840">
              <w:rPr>
                <w:rFonts w:asciiTheme="majorHAnsi" w:eastAsiaTheme="majorHAnsi" w:hAnsiTheme="majorHAnsi" w:cs="Arial Unicode MS" w:hint="eastAsia"/>
                <w:lang w:val="zh-TW" w:eastAsia="zh-TW"/>
              </w:rPr>
              <w:t>自己想要讨论的问题可以得到有价值的回复</w:t>
            </w:r>
          </w:p>
        </w:tc>
        <w:tc>
          <w:tcPr>
            <w:tcW w:w="166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C57C2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ind w:firstLine="210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cs="Arial Unicode MS" w:hint="eastAsia"/>
                <w:lang w:val="zh-TW" w:eastAsia="zh-TW"/>
              </w:rPr>
              <w:t>不能发布过多偏离主题没有意义的贴子或者广告贴</w:t>
            </w:r>
          </w:p>
        </w:tc>
      </w:tr>
      <w:tr w:rsidR="009B6653" w:rsidRPr="00527840" w14:paraId="683DDB2E" w14:textId="77777777" w:rsidTr="006C33AF">
        <w:trPr>
          <w:trHeight w:val="2410"/>
          <w:jc w:val="center"/>
        </w:trPr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6686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  <w:b/>
                <w:bCs/>
                <w:lang w:val="zh-TW" w:eastAsia="zh-TW"/>
              </w:rPr>
              <w:lastRenderedPageBreak/>
              <w:t>跟帖者</w:t>
            </w:r>
          </w:p>
        </w:tc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41612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  <w:lang w:val="zh-TW"/>
              </w:rPr>
              <w:t>通过回帖得到虚拟奖励和自我成就感</w:t>
            </w:r>
          </w:p>
        </w:tc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F7FE4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  <w:lang w:val="zh-TW" w:eastAsia="zh-TW"/>
              </w:rPr>
              <w:t>如果在论坛中找到自己感兴趣的课程话题，或者自己的回复能被发帖者认可，则会很愿意使用本系统，否则可能不太愿意使用</w:t>
            </w:r>
          </w:p>
        </w:tc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0F03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cs="Arial Unicode MS" w:hint="eastAsia"/>
                <w:lang w:val="zh-TW" w:eastAsia="zh-TW"/>
              </w:rPr>
              <w:t>可以找到自己感兴趣的话题。自己辛苦回答的问题会得到关注</w:t>
            </w:r>
          </w:p>
        </w:tc>
        <w:tc>
          <w:tcPr>
            <w:tcW w:w="166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EE757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cs="Arial Unicode MS" w:hint="eastAsia"/>
                <w:lang w:val="zh-TW" w:eastAsia="zh-TW"/>
              </w:rPr>
              <w:t>不能回复太多偏离主题或没有意义的贴子或者广告贴</w:t>
            </w:r>
          </w:p>
        </w:tc>
      </w:tr>
      <w:tr w:rsidR="009B6653" w:rsidRPr="00527840" w14:paraId="669A6BA2" w14:textId="77777777" w:rsidTr="006C33AF">
        <w:trPr>
          <w:trHeight w:val="2710"/>
          <w:jc w:val="center"/>
        </w:trPr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E671A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  <w:b/>
                <w:bCs/>
                <w:lang w:val="zh-TW" w:eastAsia="zh-TW"/>
              </w:rPr>
              <w:t>上传资源者</w:t>
            </w:r>
          </w:p>
        </w:tc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61FCB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  <w:lang w:val="zh-TW"/>
              </w:rPr>
              <w:t>通过回帖得到虚拟奖励，帮助其他有学习需要的人</w:t>
            </w:r>
          </w:p>
        </w:tc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E964C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</w:rPr>
              <w:t>如果自己发布的学习资料被很多人使用和被认为很有价值，而且因此获得奖励，则会很愿意使用本系统，否则</w:t>
            </w:r>
            <w:r w:rsidRPr="00527840">
              <w:rPr>
                <w:rFonts w:asciiTheme="majorHAnsi" w:eastAsiaTheme="majorHAnsi" w:hAnsiTheme="majorHAnsi" w:hint="eastAsia"/>
              </w:rPr>
              <w:lastRenderedPageBreak/>
              <w:t>可能不太愿意使用本系统</w:t>
            </w:r>
          </w:p>
        </w:tc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8BC80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</w:rPr>
              <w:lastRenderedPageBreak/>
              <w:t>可以通过上传资料获得虚拟奖励</w:t>
            </w:r>
          </w:p>
        </w:tc>
        <w:tc>
          <w:tcPr>
            <w:tcW w:w="166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43AA4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</w:rPr>
              <w:t>不能上传与该课程无关的资料，不能传播违法的信息资源</w:t>
            </w:r>
          </w:p>
        </w:tc>
      </w:tr>
      <w:tr w:rsidR="009B6653" w:rsidRPr="00527840" w14:paraId="41A140EB" w14:textId="77777777" w:rsidTr="006C33AF">
        <w:trPr>
          <w:trHeight w:val="2410"/>
          <w:jc w:val="center"/>
        </w:trPr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01FAF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  <w:b/>
                <w:bCs/>
                <w:lang w:val="zh-TW" w:eastAsia="zh-TW"/>
              </w:rPr>
              <w:lastRenderedPageBreak/>
              <w:t>下载资源者</w:t>
            </w:r>
          </w:p>
        </w:tc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C63C0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</w:rPr>
              <w:t>通过本系统获得自己希望得到的资料</w:t>
            </w:r>
          </w:p>
        </w:tc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B9B29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</w:rPr>
              <w:t>如果可以通过本系统查找到自己想要的学习资料，帮助自己学习，则会很愿意使用本系统，否则可能不太愿意使用</w:t>
            </w:r>
          </w:p>
        </w:tc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C48A3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</w:rPr>
              <w:t>可以获得需要的学习资料</w:t>
            </w:r>
          </w:p>
        </w:tc>
        <w:tc>
          <w:tcPr>
            <w:tcW w:w="166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B7FC3" w14:textId="77777777" w:rsidR="009B6653" w:rsidRPr="00527840" w:rsidRDefault="009B6653" w:rsidP="006C33AF">
            <w:pPr>
              <w:rPr>
                <w:rFonts w:asciiTheme="majorHAnsi" w:eastAsiaTheme="majorHAnsi" w:hAnsiTheme="majorHAnsi"/>
              </w:rPr>
            </w:pPr>
          </w:p>
        </w:tc>
      </w:tr>
      <w:tr w:rsidR="009B6653" w:rsidRPr="00527840" w14:paraId="7069EA33" w14:textId="77777777" w:rsidTr="006C33AF">
        <w:trPr>
          <w:trHeight w:val="2410"/>
          <w:jc w:val="center"/>
        </w:trPr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4528F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  <w:b/>
                <w:bCs/>
                <w:lang w:val="zh-TW"/>
              </w:rPr>
              <w:t>指导者</w:t>
            </w:r>
          </w:p>
        </w:tc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013F5" w14:textId="77777777" w:rsidR="009B6653" w:rsidRPr="00527840" w:rsidRDefault="009B6653" w:rsidP="006C33AF">
            <w:pPr>
              <w:pStyle w:val="a8"/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  <w:kern w:val="2"/>
                <w:sz w:val="21"/>
                <w:szCs w:val="21"/>
                <w:u w:color="000000"/>
              </w:rPr>
              <w:t>通过本系统为选课同学提供在线答疑、课程回顾，及时解决同学们疑问，并以此获得收入</w:t>
            </w:r>
          </w:p>
        </w:tc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A04E" w14:textId="77777777" w:rsidR="009B6653" w:rsidRPr="00527840" w:rsidRDefault="009B6653" w:rsidP="006C33AF">
            <w:pPr>
              <w:pStyle w:val="a8"/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  <w:kern w:val="2"/>
                <w:sz w:val="21"/>
                <w:szCs w:val="21"/>
                <w:u w:color="000000"/>
              </w:rPr>
              <w:t>如果可以通过答疑、回顾帮助同学们提高学习效率和成绩，并且获得收入，则会很愿意使用本系统，否则可能不太愿意使用</w:t>
            </w:r>
          </w:p>
        </w:tc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4A561" w14:textId="77777777" w:rsidR="009B6653" w:rsidRPr="00527840" w:rsidRDefault="009B6653" w:rsidP="006C33AF">
            <w:pPr>
              <w:pStyle w:val="a8"/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  <w:kern w:val="2"/>
                <w:sz w:val="21"/>
                <w:szCs w:val="21"/>
                <w:u w:color="000000"/>
              </w:rPr>
              <w:t>可以帮助同学们学习并且获得收入</w:t>
            </w:r>
          </w:p>
        </w:tc>
        <w:tc>
          <w:tcPr>
            <w:tcW w:w="166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95A4C" w14:textId="77777777" w:rsidR="009B6653" w:rsidRPr="00527840" w:rsidRDefault="009B6653" w:rsidP="006C33AF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  <w:kern w:val="2"/>
                <w:sz w:val="21"/>
                <w:szCs w:val="21"/>
                <w:u w:color="000000"/>
              </w:rPr>
              <w:t>作答需保证正确性与可靠性，老师需要提供该课程资格证书进行认证</w:t>
            </w:r>
          </w:p>
        </w:tc>
      </w:tr>
      <w:tr w:rsidR="009B6653" w:rsidRPr="00527840" w14:paraId="1BCB4FAB" w14:textId="77777777" w:rsidTr="006C33AF">
        <w:trPr>
          <w:trHeight w:val="3010"/>
          <w:jc w:val="center"/>
        </w:trPr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AA981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  <w:b/>
                <w:bCs/>
                <w:lang w:val="zh-TW" w:eastAsia="zh-TW"/>
              </w:rPr>
              <w:lastRenderedPageBreak/>
              <w:t>学生</w:t>
            </w:r>
          </w:p>
        </w:tc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580D3" w14:textId="77777777" w:rsidR="009B6653" w:rsidRPr="00527840" w:rsidRDefault="009B6653" w:rsidP="006C33AF">
            <w:pPr>
              <w:pStyle w:val="a8"/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  <w:kern w:val="2"/>
                <w:sz w:val="21"/>
                <w:szCs w:val="21"/>
                <w:u w:color="000000"/>
              </w:rPr>
              <w:t>通过本系统获取学习计划和目标并在系统督促下坚持计划，提高成绩</w:t>
            </w:r>
          </w:p>
        </w:tc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BD2A8" w14:textId="77777777" w:rsidR="009B6653" w:rsidRPr="00527840" w:rsidRDefault="009B6653" w:rsidP="006C33AF">
            <w:pPr>
              <w:pStyle w:val="a8"/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  <w:kern w:val="2"/>
                <w:sz w:val="21"/>
                <w:szCs w:val="21"/>
                <w:u w:color="000000"/>
              </w:rPr>
              <w:t>如果可以通过本系统获得并执行学习计划，有计划性的学习，可以及时通过老师解答疑惑，则学生会很愿意使用本系统；否则可能会不太愿意使用</w:t>
            </w:r>
          </w:p>
        </w:tc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D2CC2" w14:textId="77777777" w:rsidR="009B6653" w:rsidRPr="00527840" w:rsidRDefault="009B6653" w:rsidP="006C33AF">
            <w:pPr>
              <w:pStyle w:val="a8"/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  <w:kern w:val="2"/>
                <w:sz w:val="21"/>
                <w:szCs w:val="21"/>
                <w:u w:color="000000"/>
              </w:rPr>
              <w:t>可以有计划的学习，及时解决课程疑惑</w:t>
            </w:r>
          </w:p>
        </w:tc>
        <w:tc>
          <w:tcPr>
            <w:tcW w:w="166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CB04" w14:textId="77777777" w:rsidR="009B6653" w:rsidRPr="00527840" w:rsidRDefault="009B6653" w:rsidP="006C33AF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  <w:kern w:val="2"/>
                <w:sz w:val="21"/>
                <w:szCs w:val="21"/>
                <w:u w:color="000000"/>
              </w:rPr>
              <w:t>通过身份认证，提问不可以偏离课程主题，或者发广告</w:t>
            </w:r>
          </w:p>
        </w:tc>
      </w:tr>
      <w:tr w:rsidR="009B6653" w:rsidRPr="00527840" w14:paraId="58451E1E" w14:textId="77777777" w:rsidTr="006C33AF">
        <w:trPr>
          <w:trHeight w:val="1210"/>
          <w:jc w:val="center"/>
        </w:trPr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0638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cs="Arial Unicode MS" w:hint="eastAsia"/>
                <w:lang w:val="zh-TW" w:eastAsia="zh-TW"/>
              </w:rPr>
              <w:t>管理员</w:t>
            </w:r>
          </w:p>
        </w:tc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78DE8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cs="Arial Unicode MS" w:hint="eastAsia"/>
                <w:lang w:val="zh-TW" w:eastAsia="zh-TW"/>
              </w:rPr>
              <w:t>管理论坛，维护论坛秩序</w:t>
            </w:r>
            <w:r w:rsidRPr="00527840">
              <w:rPr>
                <w:rFonts w:asciiTheme="majorHAnsi" w:eastAsiaTheme="majorHAnsi" w:hAnsiTheme="majorHAnsi" w:cs="Arial Unicode MS" w:hint="eastAsia"/>
                <w:lang w:val="zh-CN"/>
              </w:rPr>
              <w:t>，审核资料合法性</w:t>
            </w:r>
          </w:p>
        </w:tc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B9E8D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cs="Arial Unicode MS" w:hint="eastAsia"/>
                <w:lang w:val="zh-TW" w:eastAsia="zh-TW"/>
              </w:rPr>
              <w:t>希望本软件投入使用达到盈利目的，强烈支持本系统</w:t>
            </w:r>
          </w:p>
        </w:tc>
        <w:tc>
          <w:tcPr>
            <w:tcW w:w="16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E5393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cs="Arial Unicode MS" w:hint="eastAsia"/>
                <w:lang w:val="zh-TW" w:eastAsia="zh-TW"/>
              </w:rPr>
              <w:t>使用该系统所获得的利润必须超过开发和使用此系统的费用</w:t>
            </w:r>
          </w:p>
        </w:tc>
        <w:tc>
          <w:tcPr>
            <w:tcW w:w="166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90BC3" w14:textId="77777777" w:rsidR="009B6653" w:rsidRPr="00527840" w:rsidRDefault="009B6653" w:rsidP="006C33AF"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/>
              </w:rPr>
              <w:t xml:space="preserve"> </w:t>
            </w:r>
            <w:r w:rsidRPr="00527840">
              <w:rPr>
                <w:rFonts w:asciiTheme="majorHAnsi" w:eastAsiaTheme="majorHAnsi" w:hAnsiTheme="majorHAnsi" w:cs="Arial Unicode MS" w:hint="eastAsia"/>
                <w:lang w:val="zh-TW" w:eastAsia="zh-TW"/>
              </w:rPr>
              <w:t>培养公司人员管理论坛</w:t>
            </w:r>
            <w:r w:rsidRPr="00527840">
              <w:rPr>
                <w:rFonts w:asciiTheme="majorHAnsi" w:eastAsiaTheme="majorHAnsi" w:hAnsiTheme="majorHAnsi" w:cs="Arial Unicode MS" w:hint="eastAsia"/>
                <w:lang w:val="zh-CN"/>
              </w:rPr>
              <w:t>和审核资料</w:t>
            </w:r>
            <w:r w:rsidRPr="00527840">
              <w:rPr>
                <w:rFonts w:asciiTheme="majorHAnsi" w:eastAsiaTheme="majorHAnsi" w:hAnsiTheme="majorHAnsi" w:cs="Arial Unicode MS" w:hint="eastAsia"/>
                <w:lang w:val="zh-TW" w:eastAsia="zh-TW"/>
              </w:rPr>
              <w:t>的技能。</w:t>
            </w:r>
          </w:p>
        </w:tc>
      </w:tr>
    </w:tbl>
    <w:p w14:paraId="6EA13C6A" w14:textId="77777777" w:rsidR="009B6653" w:rsidRPr="00527840" w:rsidRDefault="009B6653" w:rsidP="009B6653">
      <w:pPr>
        <w:pStyle w:val="a7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Chars="0"/>
        <w:jc w:val="center"/>
        <w:rPr>
          <w:rFonts w:asciiTheme="majorHAnsi" w:eastAsiaTheme="majorHAnsi" w:hAnsiTheme="majorHAnsi"/>
          <w:b/>
          <w:bCs/>
          <w:lang w:val="zh-TW" w:eastAsia="zh-TW"/>
        </w:rPr>
      </w:pPr>
    </w:p>
    <w:p w14:paraId="3A978E57" w14:textId="77777777" w:rsidR="009B6653" w:rsidRPr="00527840" w:rsidRDefault="009B6653" w:rsidP="009B6653">
      <w:pPr>
        <w:pStyle w:val="a7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Chars="0"/>
        <w:jc w:val="left"/>
        <w:rPr>
          <w:rFonts w:asciiTheme="majorHAnsi" w:eastAsiaTheme="majorHAnsi" w:hAnsiTheme="majorHAnsi"/>
          <w:b/>
          <w:bCs/>
        </w:rPr>
      </w:pPr>
    </w:p>
    <w:p w14:paraId="633C85BB" w14:textId="77777777" w:rsidR="009B6653" w:rsidRPr="00527840" w:rsidRDefault="009B6653" w:rsidP="009B6653">
      <w:pPr>
        <w:rPr>
          <w:rFonts w:asciiTheme="majorHAnsi" w:eastAsiaTheme="majorHAnsi" w:hAnsiTheme="majorHAnsi"/>
        </w:rPr>
      </w:pPr>
    </w:p>
    <w:p w14:paraId="23E346E1" w14:textId="77777777" w:rsidR="009B6653" w:rsidRPr="00527840" w:rsidRDefault="009B6653" w:rsidP="009B6653">
      <w:pPr>
        <w:pStyle w:val="2"/>
        <w:numPr>
          <w:ilvl w:val="1"/>
          <w:numId w:val="1"/>
        </w:numPr>
        <w:rPr>
          <w:rFonts w:eastAsiaTheme="majorHAnsi"/>
        </w:rPr>
      </w:pPr>
      <w:r w:rsidRPr="00527840">
        <w:rPr>
          <w:rFonts w:eastAsiaTheme="majorHAnsi" w:hint="eastAsia"/>
        </w:rPr>
        <w:t>项目属性</w:t>
      </w:r>
      <w:bookmarkEnd w:id="19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B6653" w:rsidRPr="00527840" w14:paraId="48EC9DB6" w14:textId="77777777" w:rsidTr="006C3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22E773" w14:textId="77777777" w:rsidR="009B6653" w:rsidRPr="00527840" w:rsidRDefault="009B6653" w:rsidP="006C33AF">
            <w:pPr>
              <w:jc w:val="center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</w:rPr>
              <w:t>属性</w:t>
            </w:r>
          </w:p>
        </w:tc>
        <w:tc>
          <w:tcPr>
            <w:tcW w:w="2074" w:type="dxa"/>
          </w:tcPr>
          <w:p w14:paraId="13160C15" w14:textId="77777777" w:rsidR="009B6653" w:rsidRPr="00527840" w:rsidRDefault="009B6653" w:rsidP="006C33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</w:rPr>
              <w:t>执行者</w:t>
            </w:r>
          </w:p>
        </w:tc>
        <w:tc>
          <w:tcPr>
            <w:tcW w:w="2074" w:type="dxa"/>
          </w:tcPr>
          <w:p w14:paraId="4FDA4B48" w14:textId="77777777" w:rsidR="009B6653" w:rsidRPr="00527840" w:rsidRDefault="009B6653" w:rsidP="006C33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</w:rPr>
              <w:t>约束因素</w:t>
            </w:r>
          </w:p>
        </w:tc>
        <w:tc>
          <w:tcPr>
            <w:tcW w:w="2074" w:type="dxa"/>
          </w:tcPr>
          <w:p w14:paraId="0486F834" w14:textId="77777777" w:rsidR="009B6653" w:rsidRPr="00527840" w:rsidRDefault="009B6653" w:rsidP="006C33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</w:rPr>
              <w:t>可调整因素</w:t>
            </w:r>
          </w:p>
        </w:tc>
      </w:tr>
      <w:tr w:rsidR="009B6653" w:rsidRPr="00527840" w14:paraId="67DF8E99" w14:textId="77777777" w:rsidTr="006C3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86B1926" w14:textId="77777777" w:rsidR="009B6653" w:rsidRPr="00527840" w:rsidRDefault="009B6653" w:rsidP="006C33AF">
            <w:pPr>
              <w:jc w:val="center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</w:rPr>
              <w:t>进度</w:t>
            </w:r>
          </w:p>
        </w:tc>
        <w:tc>
          <w:tcPr>
            <w:tcW w:w="2074" w:type="dxa"/>
          </w:tcPr>
          <w:p w14:paraId="7FB08BF6" w14:textId="77777777" w:rsidR="009B6653" w:rsidRPr="00527840" w:rsidRDefault="00BB2E6D" w:rsidP="006C3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ins w:id="20" w:author="st0001" w:date="2016-10-14T16:46:00Z">
              <w:del w:id="21" w:author="Microsoft Office 用户" w:date="2016-10-14T16:52:00Z">
                <w:r w:rsidDel="00EB4C5D">
                  <w:rPr>
                    <w:rFonts w:asciiTheme="majorHAnsi" w:eastAsiaTheme="majorHAnsi" w:hAnsiTheme="majorHAnsi" w:hint="eastAsia"/>
                  </w:rPr>
                  <w:delText>要改</w:delText>
                </w:r>
              </w:del>
            </w:ins>
          </w:p>
        </w:tc>
        <w:tc>
          <w:tcPr>
            <w:tcW w:w="2074" w:type="dxa"/>
          </w:tcPr>
          <w:p w14:paraId="32F64F4F" w14:textId="77777777" w:rsidR="009B6653" w:rsidRPr="00527840" w:rsidRDefault="00BB2E6D" w:rsidP="006C3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ins w:id="22" w:author="st0001" w:date="2016-10-14T16:46:00Z">
              <w:del w:id="23" w:author="Microsoft Office 用户" w:date="2016-10-14T16:52:00Z">
                <w:r w:rsidDel="00EB4C5D">
                  <w:rPr>
                    <w:rFonts w:asciiTheme="majorHAnsi" w:eastAsiaTheme="majorHAnsi" w:hAnsiTheme="majorHAnsi" w:hint="eastAsia"/>
                  </w:rPr>
                  <w:delText>要改</w:delText>
                </w:r>
              </w:del>
            </w:ins>
          </w:p>
        </w:tc>
        <w:tc>
          <w:tcPr>
            <w:tcW w:w="2074" w:type="dxa"/>
          </w:tcPr>
          <w:p w14:paraId="2E4D55C1" w14:textId="77777777" w:rsidR="009B6653" w:rsidRPr="00527840" w:rsidRDefault="009B6653" w:rsidP="006C3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</w:rPr>
              <w:t>计划2个月内完成第1版，在不包括责任人评审的情况下，</w:t>
            </w:r>
            <w:r w:rsidRPr="00527840">
              <w:rPr>
                <w:rFonts w:asciiTheme="majorHAnsi" w:eastAsiaTheme="majorHAnsi" w:hAnsiTheme="majorHAnsi" w:hint="eastAsia"/>
              </w:rPr>
              <w:lastRenderedPageBreak/>
              <w:t>最多可超过期限3个星期</w:t>
            </w:r>
          </w:p>
        </w:tc>
      </w:tr>
      <w:tr w:rsidR="009B6653" w:rsidRPr="00527840" w14:paraId="4A09C474" w14:textId="77777777" w:rsidTr="006C3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66E7A59" w14:textId="77777777" w:rsidR="009B6653" w:rsidRPr="00527840" w:rsidRDefault="009B6653" w:rsidP="006C33AF">
            <w:pPr>
              <w:jc w:val="center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</w:rPr>
              <w:lastRenderedPageBreak/>
              <w:t>特性</w:t>
            </w:r>
          </w:p>
        </w:tc>
        <w:tc>
          <w:tcPr>
            <w:tcW w:w="2074" w:type="dxa"/>
          </w:tcPr>
          <w:p w14:paraId="575857FC" w14:textId="77777777" w:rsidR="009B6653" w:rsidRPr="00527840" w:rsidRDefault="009B6653" w:rsidP="006C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</w:p>
        </w:tc>
        <w:tc>
          <w:tcPr>
            <w:tcW w:w="2074" w:type="dxa"/>
          </w:tcPr>
          <w:p w14:paraId="73344C77" w14:textId="77777777" w:rsidR="009B6653" w:rsidRPr="00527840" w:rsidRDefault="009B6653" w:rsidP="006C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</w:rPr>
              <w:t>第1版中必须完成所要求的必备要求</w:t>
            </w:r>
          </w:p>
        </w:tc>
        <w:tc>
          <w:tcPr>
            <w:tcW w:w="2074" w:type="dxa"/>
          </w:tcPr>
          <w:p w14:paraId="38665CFA" w14:textId="77777777" w:rsidR="009B6653" w:rsidRPr="00527840" w:rsidRDefault="009B6653" w:rsidP="006C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</w:p>
        </w:tc>
      </w:tr>
      <w:tr w:rsidR="009B6653" w:rsidRPr="00527840" w14:paraId="0A9B51A0" w14:textId="77777777" w:rsidTr="006C3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73C2639D" w14:textId="77777777" w:rsidR="009B6653" w:rsidRPr="00527840" w:rsidRDefault="009B6653" w:rsidP="006C33AF">
            <w:pPr>
              <w:jc w:val="center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</w:rPr>
              <w:t>质量</w:t>
            </w:r>
          </w:p>
        </w:tc>
        <w:tc>
          <w:tcPr>
            <w:tcW w:w="2074" w:type="dxa"/>
          </w:tcPr>
          <w:p w14:paraId="03747733" w14:textId="77777777" w:rsidR="009B6653" w:rsidRPr="00527840" w:rsidRDefault="009B6653" w:rsidP="006C3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</w:p>
        </w:tc>
        <w:tc>
          <w:tcPr>
            <w:tcW w:w="2074" w:type="dxa"/>
          </w:tcPr>
          <w:p w14:paraId="260D8811" w14:textId="77777777" w:rsidR="009B6653" w:rsidRPr="00527840" w:rsidRDefault="009B6653" w:rsidP="006C3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</w:rPr>
              <w:t>接受95%以上的用户验收测试；必须通过全部的安全性测试；所有的安全事务都必须遵守小组的工作标准</w:t>
            </w:r>
          </w:p>
        </w:tc>
        <w:tc>
          <w:tcPr>
            <w:tcW w:w="2074" w:type="dxa"/>
          </w:tcPr>
          <w:p w14:paraId="7029B1EA" w14:textId="77777777" w:rsidR="009B6653" w:rsidRPr="00527840" w:rsidRDefault="009B6653" w:rsidP="006C3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</w:p>
        </w:tc>
      </w:tr>
      <w:tr w:rsidR="009B6653" w:rsidRPr="00527840" w14:paraId="0A9AC416" w14:textId="77777777" w:rsidTr="006C3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3972518" w14:textId="77777777" w:rsidR="009B6653" w:rsidRPr="00527840" w:rsidRDefault="009B6653" w:rsidP="006C33AF">
            <w:pPr>
              <w:jc w:val="center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</w:rPr>
              <w:t>人员</w:t>
            </w:r>
          </w:p>
        </w:tc>
        <w:tc>
          <w:tcPr>
            <w:tcW w:w="2074" w:type="dxa"/>
          </w:tcPr>
          <w:p w14:paraId="5876C583" w14:textId="77777777" w:rsidR="009B6653" w:rsidRPr="00527840" w:rsidRDefault="009B6653" w:rsidP="006C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</w:rPr>
              <w:t>团队规模包括一名项目经理（兼职测试人员），三名开发人员，如果有必要，可在增加开发人员</w:t>
            </w:r>
          </w:p>
        </w:tc>
        <w:tc>
          <w:tcPr>
            <w:tcW w:w="2074" w:type="dxa"/>
          </w:tcPr>
          <w:p w14:paraId="5F840A7B" w14:textId="77777777" w:rsidR="009B6653" w:rsidRPr="00527840" w:rsidRDefault="009B6653" w:rsidP="006C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</w:p>
        </w:tc>
        <w:tc>
          <w:tcPr>
            <w:tcW w:w="2074" w:type="dxa"/>
          </w:tcPr>
          <w:p w14:paraId="6792ECFE" w14:textId="77777777" w:rsidR="009B6653" w:rsidRPr="00527840" w:rsidRDefault="009B6653" w:rsidP="006C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</w:p>
        </w:tc>
      </w:tr>
      <w:tr w:rsidR="009B6653" w:rsidRPr="00527840" w14:paraId="1349FE53" w14:textId="77777777" w:rsidTr="006C3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6E614479" w14:textId="77777777" w:rsidR="009B6653" w:rsidRPr="00527840" w:rsidRDefault="009B6653" w:rsidP="006C33AF">
            <w:pPr>
              <w:jc w:val="center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</w:rPr>
              <w:t>费用</w:t>
            </w:r>
          </w:p>
        </w:tc>
        <w:tc>
          <w:tcPr>
            <w:tcW w:w="2074" w:type="dxa"/>
          </w:tcPr>
          <w:p w14:paraId="248CD6E9" w14:textId="77777777" w:rsidR="009B6653" w:rsidRPr="00527840" w:rsidRDefault="009B6653" w:rsidP="006C3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</w:p>
        </w:tc>
        <w:tc>
          <w:tcPr>
            <w:tcW w:w="2074" w:type="dxa"/>
          </w:tcPr>
          <w:p w14:paraId="4A1D7359" w14:textId="77777777" w:rsidR="009B6653" w:rsidRPr="00527840" w:rsidRDefault="009B6653" w:rsidP="006C3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</w:p>
        </w:tc>
        <w:tc>
          <w:tcPr>
            <w:tcW w:w="2074" w:type="dxa"/>
          </w:tcPr>
          <w:p w14:paraId="66DEFAD7" w14:textId="77777777" w:rsidR="009B6653" w:rsidRPr="00527840" w:rsidRDefault="009B6653" w:rsidP="006C3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</w:rPr>
              <w:t>在不包括责任人评审的情况</w:t>
            </w:r>
            <w:r w:rsidRPr="00527840">
              <w:rPr>
                <w:rFonts w:asciiTheme="majorHAnsi" w:eastAsiaTheme="majorHAnsi" w:hAnsiTheme="majorHAnsi" w:hint="eastAsia"/>
              </w:rPr>
              <w:lastRenderedPageBreak/>
              <w:t>下，财政预算最多可超支15%</w:t>
            </w:r>
          </w:p>
        </w:tc>
      </w:tr>
    </w:tbl>
    <w:p w14:paraId="18AE5F11" w14:textId="77777777" w:rsidR="009B6653" w:rsidRPr="00527840" w:rsidRDefault="009B6653" w:rsidP="009B6653">
      <w:pPr>
        <w:pStyle w:val="1"/>
        <w:numPr>
          <w:ilvl w:val="0"/>
          <w:numId w:val="1"/>
        </w:numPr>
        <w:rPr>
          <w:rFonts w:asciiTheme="majorHAnsi" w:eastAsiaTheme="majorHAnsi" w:hAnsiTheme="majorHAnsi"/>
        </w:rPr>
      </w:pPr>
      <w:bookmarkStart w:id="24" w:name="_Toc432947858"/>
      <w:r w:rsidRPr="00527840">
        <w:rPr>
          <w:rFonts w:asciiTheme="majorHAnsi" w:eastAsiaTheme="majorHAnsi" w:hAnsiTheme="majorHAnsi" w:hint="eastAsia"/>
        </w:rPr>
        <w:lastRenderedPageBreak/>
        <w:t>词汇表</w:t>
      </w:r>
      <w:bookmarkEnd w:id="24"/>
    </w:p>
    <w:tbl>
      <w:tblPr>
        <w:tblStyle w:val="4-11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9B6653" w:rsidRPr="00527840" w14:paraId="5EC5E727" w14:textId="77777777" w:rsidTr="006C3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81C964" w14:textId="77777777" w:rsidR="009B6653" w:rsidRPr="00527840" w:rsidRDefault="009B6653" w:rsidP="006C33AF">
            <w:pPr>
              <w:spacing w:line="400" w:lineRule="exact"/>
              <w:jc w:val="center"/>
              <w:rPr>
                <w:rFonts w:asciiTheme="majorHAnsi" w:eastAsiaTheme="majorHAnsi" w:hAnsiTheme="majorHAnsi"/>
                <w:b w:val="0"/>
                <w:szCs w:val="28"/>
              </w:rPr>
            </w:pPr>
            <w:r w:rsidRPr="00527840">
              <w:rPr>
                <w:rFonts w:asciiTheme="majorHAnsi" w:eastAsiaTheme="majorHAnsi" w:hAnsiTheme="majorHAnsi" w:hint="eastAsia"/>
                <w:szCs w:val="28"/>
              </w:rPr>
              <w:t>术语或缩略语</w:t>
            </w:r>
          </w:p>
        </w:tc>
        <w:tc>
          <w:tcPr>
            <w:tcW w:w="6804" w:type="dxa"/>
          </w:tcPr>
          <w:p w14:paraId="321806B4" w14:textId="77777777" w:rsidR="009B6653" w:rsidRPr="00527840" w:rsidRDefault="009B6653" w:rsidP="006C33AF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szCs w:val="28"/>
              </w:rPr>
            </w:pPr>
            <w:r w:rsidRPr="00527840">
              <w:rPr>
                <w:rFonts w:asciiTheme="majorHAnsi" w:eastAsiaTheme="majorHAnsi" w:hAnsiTheme="majorHAnsi" w:hint="eastAsia"/>
                <w:szCs w:val="28"/>
              </w:rPr>
              <w:t>全意</w:t>
            </w:r>
          </w:p>
        </w:tc>
      </w:tr>
      <w:tr w:rsidR="009B6653" w:rsidRPr="00527840" w14:paraId="2CE55331" w14:textId="77777777" w:rsidTr="006C3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941B31C" w14:textId="77777777" w:rsidR="009B6653" w:rsidRPr="00527840" w:rsidRDefault="009B6653" w:rsidP="006C33AF">
            <w:pPr>
              <w:spacing w:line="400" w:lineRule="exact"/>
              <w:jc w:val="center"/>
              <w:rPr>
                <w:rFonts w:asciiTheme="majorHAnsi" w:eastAsiaTheme="majorHAnsi" w:hAnsiTheme="majorHAnsi"/>
                <w:b w:val="0"/>
                <w:szCs w:val="28"/>
              </w:rPr>
            </w:pPr>
            <w:r w:rsidRPr="00527840">
              <w:rPr>
                <w:rFonts w:asciiTheme="majorHAnsi" w:eastAsiaTheme="majorHAnsi" w:hAnsiTheme="majorHAnsi" w:hint="eastAsia"/>
                <w:b w:val="0"/>
                <w:szCs w:val="28"/>
              </w:rPr>
              <w:t>BO</w:t>
            </w:r>
          </w:p>
        </w:tc>
        <w:tc>
          <w:tcPr>
            <w:tcW w:w="6804" w:type="dxa"/>
          </w:tcPr>
          <w:p w14:paraId="18812140" w14:textId="77777777" w:rsidR="009B6653" w:rsidRPr="00527840" w:rsidRDefault="009B6653" w:rsidP="006C3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</w:rPr>
              <w:t>Business Object 的缩写，表示业务目标</w:t>
            </w:r>
          </w:p>
        </w:tc>
      </w:tr>
      <w:tr w:rsidR="009B6653" w:rsidRPr="00527840" w14:paraId="259AE168" w14:textId="77777777" w:rsidTr="006C3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B54874" w14:textId="77777777" w:rsidR="009B6653" w:rsidRPr="00527840" w:rsidRDefault="009B6653" w:rsidP="006C33AF">
            <w:pPr>
              <w:spacing w:line="400" w:lineRule="exact"/>
              <w:jc w:val="center"/>
              <w:rPr>
                <w:rFonts w:asciiTheme="majorHAnsi" w:eastAsiaTheme="majorHAnsi" w:hAnsiTheme="majorHAnsi"/>
                <w:b w:val="0"/>
                <w:szCs w:val="28"/>
              </w:rPr>
            </w:pPr>
            <w:r w:rsidRPr="00527840">
              <w:rPr>
                <w:rFonts w:asciiTheme="majorHAnsi" w:eastAsiaTheme="majorHAnsi" w:hAnsiTheme="majorHAnsi" w:hint="eastAsia"/>
                <w:b w:val="0"/>
                <w:szCs w:val="28"/>
              </w:rPr>
              <w:t>SC</w:t>
            </w:r>
          </w:p>
        </w:tc>
        <w:tc>
          <w:tcPr>
            <w:tcW w:w="6804" w:type="dxa"/>
          </w:tcPr>
          <w:p w14:paraId="69A9792F" w14:textId="77777777" w:rsidR="009B6653" w:rsidRPr="00527840" w:rsidRDefault="009B6653" w:rsidP="006C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/>
              </w:rPr>
              <w:t>Success Criteria，</w:t>
            </w:r>
            <w:r w:rsidRPr="00527840">
              <w:rPr>
                <w:rFonts w:asciiTheme="majorHAnsi" w:eastAsiaTheme="majorHAnsi" w:hAnsiTheme="majorHAnsi" w:hint="eastAsia"/>
              </w:rPr>
              <w:t>获得 的缩写，表示成功标准</w:t>
            </w:r>
          </w:p>
        </w:tc>
      </w:tr>
      <w:tr w:rsidR="009B6653" w:rsidRPr="00527840" w14:paraId="6A1FA172" w14:textId="77777777" w:rsidTr="006C3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C62ABF" w14:textId="77777777" w:rsidR="009B6653" w:rsidRPr="00527840" w:rsidRDefault="009B6653" w:rsidP="006C33AF">
            <w:pPr>
              <w:spacing w:line="400" w:lineRule="exact"/>
              <w:jc w:val="center"/>
              <w:rPr>
                <w:rFonts w:asciiTheme="majorHAnsi" w:eastAsiaTheme="majorHAnsi" w:hAnsiTheme="majorHAnsi"/>
                <w:b w:val="0"/>
                <w:szCs w:val="28"/>
              </w:rPr>
            </w:pPr>
            <w:r w:rsidRPr="00527840">
              <w:rPr>
                <w:rFonts w:asciiTheme="majorHAnsi" w:eastAsiaTheme="majorHAnsi" w:hAnsiTheme="majorHAnsi" w:hint="eastAsia"/>
                <w:b w:val="0"/>
                <w:szCs w:val="28"/>
              </w:rPr>
              <w:t>RI</w:t>
            </w:r>
          </w:p>
        </w:tc>
        <w:tc>
          <w:tcPr>
            <w:tcW w:w="6804" w:type="dxa"/>
          </w:tcPr>
          <w:p w14:paraId="6A62C4AA" w14:textId="77777777" w:rsidR="009B6653" w:rsidRPr="00527840" w:rsidRDefault="009B6653" w:rsidP="006C3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</w:rPr>
              <w:t>Risk Index。； 的缩写，表示风险指数</w:t>
            </w:r>
          </w:p>
        </w:tc>
      </w:tr>
      <w:tr w:rsidR="009B6653" w:rsidRPr="00527840" w14:paraId="6BAD7F8A" w14:textId="77777777" w:rsidTr="006C3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817DA3" w14:textId="77777777" w:rsidR="009B6653" w:rsidRPr="00527840" w:rsidRDefault="009B6653" w:rsidP="006C33AF">
            <w:pPr>
              <w:spacing w:line="400" w:lineRule="exact"/>
              <w:jc w:val="center"/>
              <w:rPr>
                <w:rFonts w:asciiTheme="majorHAnsi" w:eastAsiaTheme="majorHAnsi" w:hAnsiTheme="majorHAnsi"/>
                <w:b w:val="0"/>
                <w:szCs w:val="28"/>
              </w:rPr>
            </w:pPr>
            <w:r w:rsidRPr="00527840">
              <w:rPr>
                <w:rFonts w:asciiTheme="majorHAnsi" w:eastAsiaTheme="majorHAnsi" w:hAnsiTheme="majorHAnsi" w:hint="eastAsia"/>
                <w:b w:val="0"/>
                <w:szCs w:val="28"/>
              </w:rPr>
              <w:t>MF</w:t>
            </w:r>
          </w:p>
        </w:tc>
        <w:tc>
          <w:tcPr>
            <w:tcW w:w="6804" w:type="dxa"/>
          </w:tcPr>
          <w:p w14:paraId="34BDAD48" w14:textId="77777777" w:rsidR="009B6653" w:rsidRPr="00527840" w:rsidRDefault="009B6653" w:rsidP="006C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</w:rPr>
              <w:t>Major Feature的缩写，表示主要系统特性</w:t>
            </w:r>
          </w:p>
        </w:tc>
      </w:tr>
      <w:tr w:rsidR="009B6653" w:rsidRPr="00527840" w14:paraId="64878B8C" w14:textId="77777777" w:rsidTr="006C3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02CFE9" w14:textId="77777777" w:rsidR="009B6653" w:rsidRPr="00527840" w:rsidRDefault="009B6653" w:rsidP="006C33AF">
            <w:pPr>
              <w:spacing w:line="400" w:lineRule="exact"/>
              <w:jc w:val="center"/>
              <w:rPr>
                <w:rFonts w:asciiTheme="majorHAnsi" w:eastAsiaTheme="majorHAnsi" w:hAnsiTheme="majorHAnsi"/>
                <w:b w:val="0"/>
                <w:szCs w:val="28"/>
              </w:rPr>
            </w:pPr>
            <w:r w:rsidRPr="00527840">
              <w:rPr>
                <w:rFonts w:asciiTheme="majorHAnsi" w:eastAsiaTheme="majorHAnsi" w:hAnsiTheme="majorHAnsi" w:hint="eastAsia"/>
                <w:b w:val="0"/>
                <w:szCs w:val="28"/>
              </w:rPr>
              <w:t>AS</w:t>
            </w:r>
          </w:p>
        </w:tc>
        <w:tc>
          <w:tcPr>
            <w:tcW w:w="6804" w:type="dxa"/>
          </w:tcPr>
          <w:p w14:paraId="58EF045F" w14:textId="77777777" w:rsidR="009B6653" w:rsidRPr="00527840" w:rsidRDefault="009B6653" w:rsidP="006C3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/>
              </w:rPr>
              <w:t>Assumptions</w:t>
            </w:r>
            <w:r w:rsidRPr="00527840">
              <w:rPr>
                <w:rFonts w:asciiTheme="majorHAnsi" w:eastAsiaTheme="majorHAnsi" w:hAnsiTheme="majorHAnsi" w:hint="eastAsia"/>
              </w:rPr>
              <w:t>的缩写，表示系统假设</w:t>
            </w:r>
          </w:p>
        </w:tc>
      </w:tr>
      <w:tr w:rsidR="009B6653" w:rsidRPr="00527840" w14:paraId="25DC429B" w14:textId="77777777" w:rsidTr="006C3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016E4C" w14:textId="77777777" w:rsidR="009B6653" w:rsidRPr="00527840" w:rsidRDefault="009B6653" w:rsidP="006C33AF">
            <w:pPr>
              <w:spacing w:line="400" w:lineRule="exact"/>
              <w:jc w:val="center"/>
              <w:rPr>
                <w:rFonts w:asciiTheme="majorHAnsi" w:eastAsiaTheme="majorHAnsi" w:hAnsiTheme="majorHAnsi"/>
                <w:b w:val="0"/>
                <w:szCs w:val="28"/>
              </w:rPr>
            </w:pPr>
            <w:r w:rsidRPr="00527840">
              <w:rPr>
                <w:rFonts w:asciiTheme="majorHAnsi" w:eastAsiaTheme="majorHAnsi" w:hAnsiTheme="majorHAnsi" w:hint="eastAsia"/>
                <w:b w:val="0"/>
                <w:szCs w:val="28"/>
              </w:rPr>
              <w:t>DE</w:t>
            </w:r>
          </w:p>
        </w:tc>
        <w:tc>
          <w:tcPr>
            <w:tcW w:w="6804" w:type="dxa"/>
          </w:tcPr>
          <w:p w14:paraId="34F13DCA" w14:textId="77777777" w:rsidR="009B6653" w:rsidRPr="00527840" w:rsidRDefault="009B6653" w:rsidP="006C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/>
              </w:rPr>
              <w:t>Dependencies</w:t>
            </w:r>
            <w:r w:rsidRPr="00527840">
              <w:rPr>
                <w:rFonts w:asciiTheme="majorHAnsi" w:eastAsiaTheme="majorHAnsi" w:hAnsiTheme="majorHAnsi" w:hint="eastAsia"/>
              </w:rPr>
              <w:t>的缩写，表示系统依赖</w:t>
            </w:r>
          </w:p>
        </w:tc>
      </w:tr>
      <w:tr w:rsidR="009B6653" w:rsidRPr="00527840" w14:paraId="6786AD81" w14:textId="77777777" w:rsidTr="006C3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F3EE15" w14:textId="77777777" w:rsidR="009B6653" w:rsidRPr="00527840" w:rsidRDefault="009B6653" w:rsidP="006C33AF">
            <w:pPr>
              <w:spacing w:line="400" w:lineRule="exact"/>
              <w:jc w:val="center"/>
              <w:rPr>
                <w:rFonts w:asciiTheme="majorHAnsi" w:eastAsiaTheme="majorHAnsi" w:hAnsiTheme="majorHAnsi"/>
                <w:b w:val="0"/>
                <w:szCs w:val="28"/>
              </w:rPr>
            </w:pPr>
            <w:r w:rsidRPr="00527840">
              <w:rPr>
                <w:rFonts w:asciiTheme="majorHAnsi" w:eastAsiaTheme="majorHAnsi" w:hAnsiTheme="majorHAnsi" w:hint="eastAsia"/>
                <w:b w:val="0"/>
                <w:szCs w:val="28"/>
              </w:rPr>
              <w:t>LE</w:t>
            </w:r>
          </w:p>
        </w:tc>
        <w:tc>
          <w:tcPr>
            <w:tcW w:w="6804" w:type="dxa"/>
          </w:tcPr>
          <w:p w14:paraId="620150D4" w14:textId="77777777" w:rsidR="009B6653" w:rsidRPr="00527840" w:rsidRDefault="009B6653" w:rsidP="006C3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</w:rPr>
              <w:t>Limitations and Exclusions的缩写，表示限制与排除</w:t>
            </w:r>
          </w:p>
        </w:tc>
      </w:tr>
      <w:tr w:rsidR="009B6653" w:rsidRPr="00527840" w14:paraId="3B8D1A3A" w14:textId="77777777" w:rsidTr="006C3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BB1B8F" w14:textId="77777777" w:rsidR="009B6653" w:rsidRPr="00527840" w:rsidRDefault="009B6653" w:rsidP="006C33AF">
            <w:pPr>
              <w:spacing w:line="400" w:lineRule="exact"/>
              <w:jc w:val="center"/>
              <w:rPr>
                <w:rFonts w:asciiTheme="majorHAnsi" w:eastAsiaTheme="majorHAnsi" w:hAnsiTheme="majorHAnsi"/>
                <w:b w:val="0"/>
                <w:szCs w:val="28"/>
              </w:rPr>
            </w:pPr>
            <w:r w:rsidRPr="00527840">
              <w:rPr>
                <w:rFonts w:asciiTheme="majorHAnsi" w:eastAsiaTheme="majorHAnsi" w:hAnsiTheme="majorHAnsi" w:hint="eastAsia"/>
                <w:b w:val="0"/>
                <w:szCs w:val="28"/>
              </w:rPr>
              <w:t>OE</w:t>
            </w:r>
          </w:p>
        </w:tc>
        <w:tc>
          <w:tcPr>
            <w:tcW w:w="6804" w:type="dxa"/>
          </w:tcPr>
          <w:p w14:paraId="091D13CB" w14:textId="77777777" w:rsidR="009B6653" w:rsidRPr="00527840" w:rsidRDefault="009B6653" w:rsidP="006C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527840">
              <w:rPr>
                <w:rFonts w:asciiTheme="majorHAnsi" w:eastAsiaTheme="majorHAnsi" w:hAnsiTheme="majorHAnsi" w:hint="eastAsia"/>
              </w:rPr>
              <w:t>Operating Environment的缩写，表示操作环境</w:t>
            </w:r>
          </w:p>
        </w:tc>
      </w:tr>
    </w:tbl>
    <w:p w14:paraId="2F3407DA" w14:textId="77777777" w:rsidR="009B6653" w:rsidRPr="00527840" w:rsidRDefault="009B6653" w:rsidP="009B6653">
      <w:pPr>
        <w:pStyle w:val="1"/>
        <w:numPr>
          <w:ilvl w:val="0"/>
          <w:numId w:val="1"/>
        </w:numPr>
        <w:rPr>
          <w:rFonts w:asciiTheme="majorHAnsi" w:eastAsiaTheme="majorHAnsi" w:hAnsiTheme="majorHAnsi"/>
        </w:rPr>
      </w:pPr>
      <w:bookmarkStart w:id="25" w:name="_Toc432947859"/>
      <w:r w:rsidRPr="00527840">
        <w:rPr>
          <w:rFonts w:asciiTheme="majorHAnsi" w:eastAsiaTheme="majorHAnsi" w:hAnsiTheme="majorHAnsi" w:hint="eastAsia"/>
        </w:rPr>
        <w:t>参考资料</w:t>
      </w:r>
      <w:bookmarkEnd w:id="25"/>
    </w:p>
    <w:p w14:paraId="7A1DF56E" w14:textId="77777777" w:rsidR="009B6653" w:rsidRPr="00527840" w:rsidRDefault="009B6653" w:rsidP="009B6653">
      <w:pPr>
        <w:pStyle w:val="a7"/>
        <w:numPr>
          <w:ilvl w:val="0"/>
          <w:numId w:val="2"/>
        </w:numPr>
        <w:ind w:firstLineChars="0"/>
        <w:rPr>
          <w:rFonts w:asciiTheme="majorHAnsi" w:eastAsiaTheme="majorHAnsi" w:hAnsiTheme="majorHAnsi"/>
        </w:rPr>
      </w:pPr>
      <w:r w:rsidRPr="00527840">
        <w:rPr>
          <w:rFonts w:asciiTheme="majorHAnsi" w:eastAsiaTheme="majorHAnsi" w:hAnsiTheme="majorHAnsi" w:hint="eastAsia"/>
        </w:rPr>
        <w:t>骆斌，丁二玉.需求工程</w:t>
      </w:r>
      <w:r w:rsidRPr="00527840">
        <w:rPr>
          <w:rFonts w:asciiTheme="majorHAnsi" w:eastAsiaTheme="majorHAnsi" w:hAnsiTheme="majorHAnsi"/>
        </w:rPr>
        <w:t>—</w:t>
      </w:r>
      <w:r w:rsidRPr="00527840">
        <w:rPr>
          <w:rFonts w:asciiTheme="majorHAnsi" w:eastAsiaTheme="majorHAnsi" w:hAnsiTheme="majorHAnsi" w:hint="eastAsia"/>
        </w:rPr>
        <w:t>软件建模与分析[M].北京：高等教育出版社，2009:1-112。</w:t>
      </w:r>
    </w:p>
    <w:p w14:paraId="6A5D88DA" w14:textId="77777777" w:rsidR="009B6653" w:rsidRPr="00EB4C5D" w:rsidRDefault="00EB4C5D" w:rsidP="00EB4C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Theme="majorHAnsi" w:eastAsiaTheme="majorHAnsi" w:hAnsiTheme="majorHAnsi"/>
          <w:rPrChange w:id="26" w:author="Microsoft Office 用户" w:date="2016-10-14T16:51:00Z">
            <w:rPr/>
          </w:rPrChange>
        </w:rPr>
      </w:pPr>
      <w:ins w:id="27" w:author="Microsoft Office 用户" w:date="2016-10-14T16:51:00Z">
        <w:r>
          <w:rPr>
            <w:rFonts w:asciiTheme="majorHAnsi" w:eastAsiaTheme="majorHAnsi" w:hAnsiTheme="majorHAnsi"/>
          </w:rPr>
          <w:t>给力</w:t>
        </w:r>
      </w:ins>
      <w:r w:rsidR="00527840" w:rsidRPr="00EB4C5D">
        <w:rPr>
          <w:rFonts w:asciiTheme="majorHAnsi" w:eastAsiaTheme="majorHAnsi" w:hAnsiTheme="majorHAnsi" w:hint="eastAsia"/>
          <w:rPrChange w:id="28" w:author="Microsoft Office 用户" w:date="2016-10-14T16:51:00Z">
            <w:rPr>
              <w:rFonts w:hint="eastAsia"/>
            </w:rPr>
          </w:rPrChange>
        </w:rPr>
        <w:t>学习帮助</w:t>
      </w:r>
      <w:r w:rsidR="009B6653" w:rsidRPr="00EB4C5D">
        <w:rPr>
          <w:rFonts w:asciiTheme="majorHAnsi" w:eastAsiaTheme="majorHAnsi" w:hAnsiTheme="majorHAnsi" w:hint="eastAsia"/>
          <w:rPrChange w:id="29" w:author="Microsoft Office 用户" w:date="2016-10-14T16:51:00Z">
            <w:rPr>
              <w:rFonts w:hint="eastAsia"/>
            </w:rPr>
          </w:rPrChange>
        </w:rPr>
        <w:t>系统涉众分析、目标模型、业务过程分析文档</w:t>
      </w:r>
      <w:r w:rsidR="009B6653" w:rsidRPr="00EB4C5D">
        <w:rPr>
          <w:rFonts w:asciiTheme="majorHAnsi" w:eastAsiaTheme="majorHAnsi" w:hAnsiTheme="majorHAnsi"/>
          <w:rPrChange w:id="30" w:author="Microsoft Office 用户" w:date="2016-10-14T16:51:00Z">
            <w:rPr/>
          </w:rPrChange>
        </w:rPr>
        <w:t>。</w:t>
      </w:r>
    </w:p>
    <w:p w14:paraId="2157F1D5" w14:textId="77777777" w:rsidR="005F201E" w:rsidRPr="00527840" w:rsidRDefault="005F201E">
      <w:pPr>
        <w:rPr>
          <w:rFonts w:asciiTheme="majorHAnsi" w:eastAsiaTheme="majorHAnsi" w:hAnsiTheme="majorHAnsi"/>
        </w:rPr>
      </w:pPr>
    </w:p>
    <w:sectPr w:rsidR="005F201E" w:rsidRPr="00527840" w:rsidSect="00154280">
      <w:footerReference w:type="first" r:id="rId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18EE5" w14:textId="77777777" w:rsidR="001D4523" w:rsidRDefault="001D4523" w:rsidP="009B6653">
      <w:r>
        <w:separator/>
      </w:r>
    </w:p>
  </w:endnote>
  <w:endnote w:type="continuationSeparator" w:id="0">
    <w:p w14:paraId="45E66F58" w14:textId="77777777" w:rsidR="001D4523" w:rsidRDefault="001D4523" w:rsidP="009B6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1568057"/>
      <w:docPartObj>
        <w:docPartGallery w:val="Page Numbers (Bottom of Page)"/>
        <w:docPartUnique/>
      </w:docPartObj>
    </w:sdtPr>
    <w:sdtEndPr/>
    <w:sdtContent>
      <w:p w14:paraId="6EF305EF" w14:textId="77777777" w:rsidR="00B011EF" w:rsidRDefault="00DA12D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B5A" w:rsidRPr="00B83B5A">
          <w:rPr>
            <w:noProof/>
            <w:lang w:val="zh-CN"/>
          </w:rPr>
          <w:t>1</w:t>
        </w:r>
        <w:r>
          <w:fldChar w:fldCharType="end"/>
        </w:r>
      </w:p>
    </w:sdtContent>
  </w:sdt>
  <w:p w14:paraId="7C37A10D" w14:textId="77777777" w:rsidR="00B011EF" w:rsidRDefault="001D452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43845" w14:textId="77777777" w:rsidR="001D4523" w:rsidRDefault="001D4523" w:rsidP="009B6653">
      <w:r>
        <w:separator/>
      </w:r>
    </w:p>
  </w:footnote>
  <w:footnote w:type="continuationSeparator" w:id="0">
    <w:p w14:paraId="08702114" w14:textId="77777777" w:rsidR="001D4523" w:rsidRDefault="001D4523" w:rsidP="009B6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43173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>
    <w:nsid w:val="4DF1651A"/>
    <w:multiLevelType w:val="hybridMultilevel"/>
    <w:tmpl w:val="AF72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0882DA4"/>
    <w:multiLevelType w:val="hybridMultilevel"/>
    <w:tmpl w:val="35B61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0001">
    <w15:presenceInfo w15:providerId="None" w15:userId="st0001"/>
  </w15:person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81"/>
    <w:rsid w:val="001D4523"/>
    <w:rsid w:val="00217841"/>
    <w:rsid w:val="00354781"/>
    <w:rsid w:val="00527840"/>
    <w:rsid w:val="005F201E"/>
    <w:rsid w:val="007A5C18"/>
    <w:rsid w:val="009B6653"/>
    <w:rsid w:val="00B83B5A"/>
    <w:rsid w:val="00BB2E6D"/>
    <w:rsid w:val="00BE29B2"/>
    <w:rsid w:val="00DA12D8"/>
    <w:rsid w:val="00E05340"/>
    <w:rsid w:val="00EB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761C8"/>
  <w15:chartTrackingRefBased/>
  <w15:docId w15:val="{51BE6E73-A990-46D8-ABB9-E469B932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65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B66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66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B66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6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B6653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B665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B6653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4-11">
    <w:name w:val="网格表 4 - 着色 11"/>
    <w:basedOn w:val="a1"/>
    <w:uiPriority w:val="49"/>
    <w:rsid w:val="009B665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List Paragraph"/>
    <w:basedOn w:val="a"/>
    <w:uiPriority w:val="34"/>
    <w:qFormat/>
    <w:rsid w:val="009B6653"/>
    <w:pPr>
      <w:ind w:firstLineChars="200" w:firstLine="420"/>
    </w:pPr>
  </w:style>
  <w:style w:type="table" w:customStyle="1" w:styleId="TableNormal">
    <w:name w:val="Table Normal"/>
    <w:rsid w:val="009B66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默认"/>
    <w:rsid w:val="009B66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bdr w:val="nil"/>
    </w:rPr>
  </w:style>
  <w:style w:type="paragraph" w:styleId="a9">
    <w:name w:val="Balloon Text"/>
    <w:basedOn w:val="a"/>
    <w:link w:val="aa"/>
    <w:uiPriority w:val="99"/>
    <w:semiHidden/>
    <w:unhideWhenUsed/>
    <w:rsid w:val="00EB4C5D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EB4C5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247</Words>
  <Characters>1410</Characters>
  <Application>Microsoft Macintosh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Microsoft Office 用户</cp:lastModifiedBy>
  <cp:revision>10</cp:revision>
  <dcterms:created xsi:type="dcterms:W3CDTF">2016-10-14T08:08:00Z</dcterms:created>
  <dcterms:modified xsi:type="dcterms:W3CDTF">2016-10-14T09:00:00Z</dcterms:modified>
</cp:coreProperties>
</file>